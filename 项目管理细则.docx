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0A74" w14:textId="0AFAFDEF" w:rsidR="00EE128E" w:rsidRPr="0078059B" w:rsidRDefault="006B3F27" w:rsidP="00D521F4">
      <w:pPr>
        <w:jc w:val="center"/>
        <w:rPr>
          <w:rFonts w:ascii="宋体" w:eastAsia="宋体" w:hAnsi="宋体"/>
          <w:b/>
          <w:sz w:val="44"/>
          <w:szCs w:val="44"/>
        </w:rPr>
      </w:pPr>
      <w:ins w:id="0" w:author="mouyu Wang" w:date="2018-03-12T13:33:00Z">
        <w:r>
          <w:rPr>
            <w:rFonts w:ascii="宋体" w:eastAsia="宋体" w:hAnsi="宋体" w:hint="eastAsia"/>
            <w:b/>
            <w:sz w:val="44"/>
            <w:szCs w:val="44"/>
          </w:rPr>
          <w:t>A</w:t>
        </w:r>
      </w:ins>
      <w:ins w:id="1" w:author="mouyu Wang" w:date="2018-03-12T13:35:00Z">
        <w:r w:rsidR="00B0034F">
          <w:rPr>
            <w:rFonts w:ascii="宋体" w:eastAsia="宋体" w:hAnsi="宋体" w:hint="eastAsia"/>
            <w:b/>
            <w:sz w:val="44"/>
            <w:szCs w:val="44"/>
          </w:rPr>
          <w:t>B</w:t>
        </w:r>
      </w:ins>
      <w:ins w:id="2" w:author="mouyu Wang" w:date="2018-03-12T15:44:00Z">
        <w:r w:rsidR="0015569E">
          <w:rPr>
            <w:rFonts w:ascii="宋体" w:eastAsia="宋体" w:hAnsi="宋体" w:hint="eastAsia"/>
            <w:b/>
            <w:sz w:val="44"/>
            <w:szCs w:val="44"/>
          </w:rPr>
          <w:t>C</w:t>
        </w:r>
      </w:ins>
      <w:ins w:id="3" w:author="mouyu Wang" w:date="2018-03-12T15:49:00Z">
        <w:r w:rsidR="002326E7">
          <w:rPr>
            <w:rFonts w:ascii="宋体" w:eastAsia="宋体" w:hAnsi="宋体" w:hint="eastAsia"/>
            <w:b/>
            <w:sz w:val="44"/>
            <w:szCs w:val="44"/>
          </w:rPr>
          <w:t>D</w:t>
        </w:r>
      </w:ins>
      <w:bookmarkStart w:id="4" w:name="_GoBack"/>
      <w:bookmarkEnd w:id="4"/>
      <w:r w:rsidR="00D521F4" w:rsidRPr="0078059B">
        <w:rPr>
          <w:rFonts w:ascii="宋体" w:eastAsia="宋体" w:hAnsi="宋体" w:hint="eastAsia"/>
          <w:b/>
          <w:sz w:val="44"/>
          <w:szCs w:val="44"/>
        </w:rPr>
        <w:t>项目管理</w:t>
      </w:r>
      <w:r w:rsidR="00697116" w:rsidRPr="0078059B">
        <w:rPr>
          <w:rFonts w:ascii="宋体" w:eastAsia="宋体" w:hAnsi="宋体" w:hint="eastAsia"/>
          <w:b/>
          <w:sz w:val="44"/>
          <w:szCs w:val="44"/>
        </w:rPr>
        <w:t>细则</w:t>
      </w:r>
    </w:p>
    <w:p w14:paraId="05EA7CC1" w14:textId="6F6B7A7F" w:rsidR="00697116" w:rsidRPr="00DD0F10" w:rsidRDefault="00697116" w:rsidP="00996E55">
      <w:pPr>
        <w:spacing w:line="400" w:lineRule="exact"/>
        <w:ind w:firstLineChars="200" w:firstLine="420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为进一步规范</w:t>
      </w:r>
      <w:ins w:id="5" w:author="mouyu Wang" w:date="2018-03-07T09:44:00Z">
        <w:r w:rsidR="005E6999">
          <w:rPr>
            <w:rFonts w:ascii="宋体" w:eastAsia="宋体" w:hAnsi="宋体" w:hint="eastAsia"/>
          </w:rPr>
          <w:t>公司</w:t>
        </w:r>
      </w:ins>
      <w:r w:rsidRPr="00DD0F10">
        <w:rPr>
          <w:rFonts w:ascii="宋体" w:eastAsia="宋体" w:hAnsi="宋体" w:hint="eastAsia"/>
        </w:rPr>
        <w:t>项目管理过程，</w:t>
      </w:r>
      <w:del w:id="6" w:author="mouyu Wang" w:date="2018-03-07T09:47:00Z">
        <w:r w:rsidRPr="00DD0F10" w:rsidDel="00917F7A">
          <w:rPr>
            <w:rFonts w:ascii="宋体" w:eastAsia="宋体" w:hAnsi="宋体" w:hint="eastAsia"/>
          </w:rPr>
          <w:delText>提高项目按</w:delText>
        </w:r>
        <w:r w:rsidR="005014F5" w:rsidDel="00917F7A">
          <w:rPr>
            <w:rFonts w:ascii="宋体" w:eastAsia="宋体" w:hAnsi="宋体" w:hint="eastAsia"/>
          </w:rPr>
          <w:delText>时</w:delText>
        </w:r>
        <w:r w:rsidRPr="00DD0F10" w:rsidDel="00917F7A">
          <w:rPr>
            <w:rFonts w:ascii="宋体" w:eastAsia="宋体" w:hAnsi="宋体" w:hint="eastAsia"/>
          </w:rPr>
          <w:delText>完成度</w:delText>
        </w:r>
      </w:del>
      <w:ins w:id="7" w:author="mouyu Wang" w:date="2018-03-07T09:47:00Z">
        <w:r w:rsidR="00917F7A">
          <w:rPr>
            <w:rFonts w:ascii="宋体" w:eastAsia="宋体" w:hAnsi="宋体" w:hint="eastAsia"/>
          </w:rPr>
          <w:t>降低项目风险，控制项目成本</w:t>
        </w:r>
      </w:ins>
      <w:r w:rsidRPr="00DD0F10">
        <w:rPr>
          <w:rFonts w:ascii="宋体" w:eastAsia="宋体" w:hAnsi="宋体" w:hint="eastAsia"/>
        </w:rPr>
        <w:t>，特制定本项目管理细则。</w:t>
      </w:r>
    </w:p>
    <w:p w14:paraId="0E07DDA8" w14:textId="3A8F94C2" w:rsidR="002D473C" w:rsidRPr="00DD0F10" w:rsidRDefault="002D473C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1、未立项项目</w:t>
      </w:r>
      <w:ins w:id="8" w:author="mouyu Wang" w:date="2018-03-07T09:33:00Z">
        <w:r w:rsidR="00712E12">
          <w:rPr>
            <w:rFonts w:ascii="宋体" w:eastAsia="宋体" w:hAnsi="宋体" w:hint="eastAsia"/>
          </w:rPr>
          <w:t>除业务部门外原则上其他部门</w:t>
        </w:r>
      </w:ins>
      <w:r w:rsidRPr="00DD0F10">
        <w:rPr>
          <w:rFonts w:ascii="宋体" w:eastAsia="宋体" w:hAnsi="宋体" w:hint="eastAsia"/>
        </w:rPr>
        <w:t>不</w:t>
      </w:r>
      <w:del w:id="9" w:author="mouyu Wang" w:date="2018-03-07T09:33:00Z">
        <w:r w:rsidRPr="00DD0F10" w:rsidDel="00712E12">
          <w:rPr>
            <w:rFonts w:ascii="宋体" w:eastAsia="宋体" w:hAnsi="宋体" w:hint="eastAsia"/>
          </w:rPr>
          <w:delText>允许开展</w:delText>
        </w:r>
      </w:del>
      <w:ins w:id="10" w:author="mouyu Wang" w:date="2018-03-07T09:33:00Z">
        <w:r w:rsidR="00712E12">
          <w:rPr>
            <w:rFonts w:ascii="宋体" w:eastAsia="宋体" w:hAnsi="宋体" w:hint="eastAsia"/>
          </w:rPr>
          <w:t>参与</w:t>
        </w:r>
      </w:ins>
      <w:del w:id="11" w:author="mouyu Wang" w:date="2018-03-07T09:33:00Z">
        <w:r w:rsidRPr="00DD0F10" w:rsidDel="00712E12">
          <w:rPr>
            <w:rFonts w:ascii="宋体" w:eastAsia="宋体" w:hAnsi="宋体" w:hint="eastAsia"/>
          </w:rPr>
          <w:delText>工作</w:delText>
        </w:r>
      </w:del>
      <w:r w:rsidR="005323FB" w:rsidRPr="00DD0F10">
        <w:rPr>
          <w:rFonts w:ascii="宋体" w:eastAsia="宋体" w:hAnsi="宋体" w:hint="eastAsia"/>
        </w:rPr>
        <w:t>，新立项项目按照</w:t>
      </w:r>
      <w:r w:rsidR="004F6F79">
        <w:rPr>
          <w:rFonts w:ascii="宋体" w:eastAsia="宋体" w:hAnsi="宋体" w:hint="eastAsia"/>
        </w:rPr>
        <w:t>汉佳</w:t>
      </w:r>
      <w:r w:rsidR="005323FB" w:rsidRPr="00DD0F10">
        <w:rPr>
          <w:rFonts w:ascii="宋体" w:eastAsia="宋体" w:hAnsi="宋体" w:hint="eastAsia"/>
        </w:rPr>
        <w:t>公司项目管理标准执行。</w:t>
      </w:r>
    </w:p>
    <w:p w14:paraId="10E53B0D" w14:textId="4BDF9E20" w:rsidR="002D473C" w:rsidRPr="00DD0F10" w:rsidRDefault="002D473C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2、</w:t>
      </w:r>
      <w:r w:rsidR="00F60EB8" w:rsidRPr="00DD0F10">
        <w:rPr>
          <w:rFonts w:ascii="宋体" w:eastAsia="宋体" w:hAnsi="宋体" w:hint="eastAsia"/>
        </w:rPr>
        <w:t>未经测试或</w:t>
      </w:r>
      <w:r w:rsidRPr="00DD0F10">
        <w:rPr>
          <w:rFonts w:ascii="宋体" w:eastAsia="宋体" w:hAnsi="宋体" w:hint="eastAsia"/>
        </w:rPr>
        <w:t>测试未通过的项目，不允许上线或提交客户。</w:t>
      </w:r>
    </w:p>
    <w:p w14:paraId="673B24EC" w14:textId="54CA43B4" w:rsidR="00150C8A" w:rsidRPr="00DD0F10" w:rsidRDefault="00150C8A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3、技术支持部</w:t>
      </w:r>
      <w:ins w:id="12" w:author="mouyu Wang" w:date="2018-03-07T09:35:00Z">
        <w:r w:rsidR="00712E12">
          <w:rPr>
            <w:rFonts w:ascii="宋体" w:eastAsia="宋体" w:hAnsi="宋体" w:hint="eastAsia"/>
          </w:rPr>
          <w:t>部分人员</w:t>
        </w:r>
      </w:ins>
      <w:r w:rsidRPr="00DD0F10">
        <w:rPr>
          <w:rFonts w:ascii="宋体" w:eastAsia="宋体" w:hAnsi="宋体" w:hint="eastAsia"/>
        </w:rPr>
        <w:t>与研发部所有人员</w:t>
      </w:r>
      <w:r w:rsidR="00C15250">
        <w:rPr>
          <w:rFonts w:ascii="宋体" w:eastAsia="宋体" w:hAnsi="宋体" w:hint="eastAsia"/>
        </w:rPr>
        <w:t>（部门经理除外）</w:t>
      </w:r>
      <w:r w:rsidRPr="00DD0F10">
        <w:rPr>
          <w:rFonts w:ascii="宋体" w:eastAsia="宋体" w:hAnsi="宋体" w:hint="eastAsia"/>
        </w:rPr>
        <w:t>的日工作内容及工作量需</w:t>
      </w:r>
      <w:del w:id="13" w:author="mouyu Wang" w:date="2018-03-07T09:35:00Z">
        <w:r w:rsidRPr="00DD0F10" w:rsidDel="00712E12">
          <w:rPr>
            <w:rFonts w:ascii="宋体" w:eastAsia="宋体" w:hAnsi="宋体" w:hint="eastAsia"/>
          </w:rPr>
          <w:delText>要</w:delText>
        </w:r>
      </w:del>
      <w:r w:rsidRPr="00DD0F10">
        <w:rPr>
          <w:rFonts w:ascii="宋体" w:eastAsia="宋体" w:hAnsi="宋体" w:hint="eastAsia"/>
        </w:rPr>
        <w:t>在禅道系统上体现</w:t>
      </w:r>
      <w:r w:rsidR="005014F5">
        <w:rPr>
          <w:rFonts w:ascii="宋体" w:eastAsia="宋体" w:hAnsi="宋体" w:hint="eastAsia"/>
        </w:rPr>
        <w:t>（涉密项目除外，涉密项目每周四下班前由项目经理将项目周报提交项目管控组，其中包含每个成员的工作内容及工作量）</w:t>
      </w:r>
      <w:r w:rsidRPr="00DD0F10">
        <w:rPr>
          <w:rFonts w:ascii="宋体" w:eastAsia="宋体" w:hAnsi="宋体" w:hint="eastAsia"/>
        </w:rPr>
        <w:t>，</w:t>
      </w:r>
      <w:r w:rsidR="005A07A9" w:rsidRPr="00DD0F10">
        <w:rPr>
          <w:rFonts w:ascii="宋体" w:eastAsia="宋体" w:hAnsi="宋体" w:hint="eastAsia"/>
        </w:rPr>
        <w:t>原则上员工的日工作量应为</w:t>
      </w:r>
      <w:r w:rsidR="005014F5">
        <w:rPr>
          <w:rFonts w:ascii="宋体" w:eastAsia="宋体" w:hAnsi="宋体" w:hint="eastAsia"/>
        </w:rPr>
        <w:t>7.5</w:t>
      </w:r>
      <w:r w:rsidR="005A07A9" w:rsidRPr="00DD0F10">
        <w:rPr>
          <w:rFonts w:ascii="宋体" w:eastAsia="宋体" w:hAnsi="宋体"/>
        </w:rPr>
        <w:t>~10</w:t>
      </w:r>
      <w:r w:rsidR="005A07A9" w:rsidRPr="00DD0F10">
        <w:rPr>
          <w:rFonts w:ascii="宋体" w:eastAsia="宋体" w:hAnsi="宋体" w:hint="eastAsia"/>
        </w:rPr>
        <w:t>小时之间，如日工作量不足</w:t>
      </w:r>
      <w:r w:rsidR="005014F5">
        <w:rPr>
          <w:rFonts w:ascii="宋体" w:eastAsia="宋体" w:hAnsi="宋体" w:hint="eastAsia"/>
        </w:rPr>
        <w:t>7.5</w:t>
      </w:r>
      <w:r w:rsidR="005A07A9" w:rsidRPr="00DD0F10">
        <w:rPr>
          <w:rFonts w:ascii="宋体" w:eastAsia="宋体" w:hAnsi="宋体" w:hint="eastAsia"/>
        </w:rPr>
        <w:t>小时，则</w:t>
      </w:r>
      <w:r w:rsidR="00F17A04">
        <w:rPr>
          <w:rFonts w:ascii="宋体" w:eastAsia="宋体" w:hAnsi="宋体" w:hint="eastAsia"/>
        </w:rPr>
        <w:t>需</w:t>
      </w:r>
      <w:r w:rsidR="005A07A9" w:rsidRPr="00DD0F10">
        <w:rPr>
          <w:rFonts w:ascii="宋体" w:eastAsia="宋体" w:hAnsi="宋体" w:hint="eastAsia"/>
        </w:rPr>
        <w:t>通知员工所在部门的部门</w:t>
      </w:r>
      <w:ins w:id="14" w:author="mouyu Wang" w:date="2018-03-07T09:36:00Z">
        <w:r w:rsidR="00712E12">
          <w:rPr>
            <w:rFonts w:ascii="宋体" w:eastAsia="宋体" w:hAnsi="宋体" w:hint="eastAsia"/>
          </w:rPr>
          <w:t>主管</w:t>
        </w:r>
      </w:ins>
      <w:del w:id="15" w:author="mouyu Wang" w:date="2018-03-07T09:36:00Z">
        <w:r w:rsidR="005A07A9" w:rsidRPr="00DD0F10" w:rsidDel="00712E12">
          <w:rPr>
            <w:rFonts w:ascii="宋体" w:eastAsia="宋体" w:hAnsi="宋体" w:hint="eastAsia"/>
          </w:rPr>
          <w:delText>经理</w:delText>
        </w:r>
      </w:del>
      <w:r w:rsidR="005A07A9" w:rsidRPr="00DD0F10">
        <w:rPr>
          <w:rFonts w:ascii="宋体" w:eastAsia="宋体" w:hAnsi="宋体" w:hint="eastAsia"/>
        </w:rPr>
        <w:t>，</w:t>
      </w:r>
      <w:ins w:id="16" w:author="mouyu Wang" w:date="2018-03-07T09:36:00Z">
        <w:r w:rsidR="00712E12">
          <w:rPr>
            <w:rFonts w:ascii="宋体" w:eastAsia="宋体" w:hAnsi="宋体" w:hint="eastAsia"/>
          </w:rPr>
          <w:t>妥善</w:t>
        </w:r>
      </w:ins>
      <w:r w:rsidR="005A07A9" w:rsidRPr="00DD0F10">
        <w:rPr>
          <w:rFonts w:ascii="宋体" w:eastAsia="宋体" w:hAnsi="宋体" w:hint="eastAsia"/>
        </w:rPr>
        <w:t>安排该员工</w:t>
      </w:r>
      <w:ins w:id="17" w:author="mouyu Wang" w:date="2018-03-07T09:36:00Z">
        <w:r w:rsidR="00712E12">
          <w:rPr>
            <w:rFonts w:ascii="宋体" w:eastAsia="宋体" w:hAnsi="宋体" w:hint="eastAsia"/>
          </w:rPr>
          <w:t>工作</w:t>
        </w:r>
      </w:ins>
      <w:del w:id="18" w:author="mouyu Wang" w:date="2018-03-07T09:36:00Z">
        <w:r w:rsidR="005A07A9" w:rsidRPr="00DD0F10" w:rsidDel="00712E12">
          <w:rPr>
            <w:rFonts w:ascii="宋体" w:eastAsia="宋体" w:hAnsi="宋体" w:hint="eastAsia"/>
          </w:rPr>
          <w:delText>参与到其他项目中</w:delText>
        </w:r>
      </w:del>
      <w:r w:rsidR="005A07A9" w:rsidRPr="00DD0F10">
        <w:rPr>
          <w:rFonts w:ascii="宋体" w:eastAsia="宋体" w:hAnsi="宋体" w:hint="eastAsia"/>
        </w:rPr>
        <w:t>，如员工的实际工作量超过1</w:t>
      </w:r>
      <w:r w:rsidR="005A07A9" w:rsidRPr="00DD0F10">
        <w:rPr>
          <w:rFonts w:ascii="宋体" w:eastAsia="宋体" w:hAnsi="宋体"/>
        </w:rPr>
        <w:t>0</w:t>
      </w:r>
      <w:r w:rsidR="005A07A9" w:rsidRPr="00DD0F10">
        <w:rPr>
          <w:rFonts w:ascii="宋体" w:eastAsia="宋体" w:hAnsi="宋体" w:hint="eastAsia"/>
        </w:rPr>
        <w:t>小时，经确认属于加班情况，</w:t>
      </w:r>
      <w:ins w:id="19" w:author="mouyu Wang" w:date="2018-03-07T09:37:00Z">
        <w:r w:rsidR="00712E12">
          <w:rPr>
            <w:rFonts w:ascii="宋体" w:eastAsia="宋体" w:hAnsi="宋体" w:hint="eastAsia"/>
          </w:rPr>
          <w:t>应</w:t>
        </w:r>
      </w:ins>
      <w:del w:id="20" w:author="mouyu Wang" w:date="2018-03-07T09:37:00Z">
        <w:r w:rsidR="005A07A9" w:rsidRPr="00DD0F10" w:rsidDel="00712E12">
          <w:rPr>
            <w:rFonts w:ascii="宋体" w:eastAsia="宋体" w:hAnsi="宋体" w:hint="eastAsia"/>
          </w:rPr>
          <w:delText>则</w:delText>
        </w:r>
      </w:del>
      <w:r w:rsidR="005A07A9" w:rsidRPr="00DD0F10">
        <w:rPr>
          <w:rFonts w:ascii="宋体" w:eastAsia="宋体" w:hAnsi="宋体" w:hint="eastAsia"/>
        </w:rPr>
        <w:t>会在月度绩效考核中</w:t>
      </w:r>
      <w:del w:id="21" w:author="mouyu Wang" w:date="2018-03-07T09:37:00Z">
        <w:r w:rsidR="005A07A9" w:rsidRPr="00DD0F10" w:rsidDel="00712E12">
          <w:rPr>
            <w:rFonts w:ascii="宋体" w:eastAsia="宋体" w:hAnsi="宋体" w:hint="eastAsia"/>
          </w:rPr>
          <w:delText>给予该员工较高的评分</w:delText>
        </w:r>
      </w:del>
      <w:ins w:id="22" w:author="mouyu Wang" w:date="2018-03-07T09:37:00Z">
        <w:r w:rsidR="00712E12">
          <w:rPr>
            <w:rFonts w:ascii="宋体" w:eastAsia="宋体" w:hAnsi="宋体" w:hint="eastAsia"/>
          </w:rPr>
          <w:t>有所体现</w:t>
        </w:r>
      </w:ins>
      <w:r w:rsidR="005A07A9" w:rsidRPr="00DD0F10">
        <w:rPr>
          <w:rFonts w:ascii="宋体" w:eastAsia="宋体" w:hAnsi="宋体" w:hint="eastAsia"/>
        </w:rPr>
        <w:t>。</w:t>
      </w:r>
    </w:p>
    <w:p w14:paraId="7DCC2325" w14:textId="28602BB1" w:rsidR="004D1E63" w:rsidRPr="00DD0F10" w:rsidRDefault="004D1E63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4、针对项目经</w:t>
      </w:r>
      <w:r w:rsidR="00116EB3">
        <w:rPr>
          <w:rFonts w:ascii="宋体" w:eastAsia="宋体" w:hAnsi="宋体" w:hint="eastAsia"/>
        </w:rPr>
        <w:t>理分配的任务，员工的任务准时完成程度，与员工的月度绩效考核相关</w:t>
      </w:r>
      <w:r w:rsidRPr="00DD0F10">
        <w:rPr>
          <w:rFonts w:ascii="宋体" w:eastAsia="宋体" w:hAnsi="宋体" w:hint="eastAsia"/>
        </w:rPr>
        <w:t>。</w:t>
      </w:r>
    </w:p>
    <w:p w14:paraId="2C71E35A" w14:textId="4B6F37E0" w:rsidR="00E40DCD" w:rsidRPr="00DD0F10" w:rsidRDefault="00E40DCD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5、代码走查以项目经理为主，项目管控组进行随机抽查，若发现有代码</w:t>
      </w:r>
      <w:del w:id="23" w:author="mouyu Wang" w:date="2018-03-07T09:39:00Z">
        <w:r w:rsidRPr="00DD0F10" w:rsidDel="00712E12">
          <w:rPr>
            <w:rFonts w:ascii="宋体" w:eastAsia="宋体" w:hAnsi="宋体" w:hint="eastAsia"/>
          </w:rPr>
          <w:delText>不合格</w:delText>
        </w:r>
      </w:del>
      <w:ins w:id="24" w:author="mouyu Wang" w:date="2018-03-07T09:39:00Z">
        <w:r w:rsidR="00712E12">
          <w:rPr>
            <w:rFonts w:ascii="宋体" w:eastAsia="宋体" w:hAnsi="宋体" w:hint="eastAsia"/>
          </w:rPr>
          <w:t>符规定人员</w:t>
        </w:r>
      </w:ins>
      <w:del w:id="25" w:author="mouyu Wang" w:date="2018-03-07T09:39:00Z">
        <w:r w:rsidRPr="00DD0F10" w:rsidDel="00712E12">
          <w:rPr>
            <w:rFonts w:ascii="宋体" w:eastAsia="宋体" w:hAnsi="宋体" w:hint="eastAsia"/>
          </w:rPr>
          <w:delText>的员工</w:delText>
        </w:r>
      </w:del>
      <w:r w:rsidRPr="00DD0F10">
        <w:rPr>
          <w:rFonts w:ascii="宋体" w:eastAsia="宋体" w:hAnsi="宋体" w:hint="eastAsia"/>
        </w:rPr>
        <w:t>，按照汉佳公司相关的</w:t>
      </w:r>
      <w:del w:id="26" w:author="mouyu Wang" w:date="2018-03-07T09:40:00Z">
        <w:r w:rsidRPr="00DD0F10" w:rsidDel="00712E12">
          <w:rPr>
            <w:rFonts w:ascii="宋体" w:eastAsia="宋体" w:hAnsi="宋体" w:hint="eastAsia"/>
          </w:rPr>
          <w:delText>处罚规定进行处罚</w:delText>
        </w:r>
      </w:del>
      <w:ins w:id="27" w:author="mouyu Wang" w:date="2018-03-07T09:40:00Z">
        <w:r w:rsidR="00712E12">
          <w:rPr>
            <w:rFonts w:ascii="宋体" w:eastAsia="宋体" w:hAnsi="宋体" w:hint="eastAsia"/>
          </w:rPr>
          <w:t>相关规定处理</w:t>
        </w:r>
      </w:ins>
      <w:r w:rsidRPr="00DD0F10">
        <w:rPr>
          <w:rFonts w:ascii="宋体" w:eastAsia="宋体" w:hAnsi="宋体" w:hint="eastAsia"/>
        </w:rPr>
        <w:t>，项目经理负直接领导责任。</w:t>
      </w:r>
    </w:p>
    <w:p w14:paraId="420BE2C9" w14:textId="584618EB" w:rsidR="00326A9F" w:rsidRPr="00DD0F10" w:rsidRDefault="00326A9F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6、</w:t>
      </w:r>
      <w:r w:rsidR="002218FE" w:rsidRPr="00DD0F10">
        <w:rPr>
          <w:rFonts w:ascii="宋体" w:eastAsia="宋体" w:hAnsi="宋体" w:hint="eastAsia"/>
        </w:rPr>
        <w:t>项目工作量在2</w:t>
      </w:r>
      <w:r w:rsidR="002218FE" w:rsidRPr="00DD0F10">
        <w:rPr>
          <w:rFonts w:ascii="宋体" w:eastAsia="宋体" w:hAnsi="宋体"/>
        </w:rPr>
        <w:t>0</w:t>
      </w:r>
      <w:r w:rsidR="002218FE" w:rsidRPr="00DD0F10">
        <w:rPr>
          <w:rFonts w:ascii="宋体" w:eastAsia="宋体" w:hAnsi="宋体" w:hint="eastAsia"/>
        </w:rPr>
        <w:t>人月以上</w:t>
      </w:r>
      <w:del w:id="28" w:author="mouyu Wang" w:date="2018-03-07T09:40:00Z">
        <w:r w:rsidR="002218FE" w:rsidRPr="00DD0F10" w:rsidDel="00712E12">
          <w:rPr>
            <w:rFonts w:ascii="宋体" w:eastAsia="宋体" w:hAnsi="宋体" w:hint="eastAsia"/>
          </w:rPr>
          <w:delText>的</w:delText>
        </w:r>
      </w:del>
      <w:r w:rsidR="002218FE" w:rsidRPr="00DD0F10">
        <w:rPr>
          <w:rFonts w:ascii="宋体" w:eastAsia="宋体" w:hAnsi="宋体" w:hint="eastAsia"/>
        </w:rPr>
        <w:t>，</w:t>
      </w:r>
      <w:r w:rsidRPr="00DD0F10">
        <w:rPr>
          <w:rFonts w:ascii="宋体" w:eastAsia="宋体" w:hAnsi="宋体" w:hint="eastAsia"/>
        </w:rPr>
        <w:t>项目开展前需要制定</w:t>
      </w:r>
      <w:r w:rsidR="00323F40" w:rsidRPr="00DD0F10">
        <w:rPr>
          <w:rFonts w:ascii="宋体" w:eastAsia="宋体" w:hAnsi="宋体" w:hint="eastAsia"/>
        </w:rPr>
        <w:t>《项目</w:t>
      </w:r>
      <w:r w:rsidRPr="00DD0F10">
        <w:rPr>
          <w:rFonts w:ascii="宋体" w:eastAsia="宋体" w:hAnsi="宋体" w:hint="eastAsia"/>
        </w:rPr>
        <w:t>总体计划</w:t>
      </w:r>
      <w:r w:rsidR="00323F40" w:rsidRPr="00DD0F10">
        <w:rPr>
          <w:rFonts w:ascii="宋体" w:eastAsia="宋体" w:hAnsi="宋体" w:hint="eastAsia"/>
        </w:rPr>
        <w:t>》</w:t>
      </w:r>
      <w:r w:rsidRPr="00DD0F10">
        <w:rPr>
          <w:rFonts w:ascii="宋体" w:eastAsia="宋体" w:hAnsi="宋体" w:hint="eastAsia"/>
        </w:rPr>
        <w:t>，经</w:t>
      </w:r>
      <w:del w:id="29" w:author="mouyu Wang" w:date="2018-03-07T09:40:00Z">
        <w:r w:rsidRPr="00DD0F10" w:rsidDel="00712E12">
          <w:rPr>
            <w:rFonts w:ascii="宋体" w:eastAsia="宋体" w:hAnsi="宋体" w:hint="eastAsia"/>
          </w:rPr>
          <w:delText>过</w:delText>
        </w:r>
      </w:del>
      <w:r w:rsidRPr="00DD0F10">
        <w:rPr>
          <w:rFonts w:ascii="宋体" w:eastAsia="宋体" w:hAnsi="宋体" w:hint="eastAsia"/>
        </w:rPr>
        <w:t>评审</w:t>
      </w:r>
      <w:ins w:id="30" w:author="mouyu Wang" w:date="2018-03-07T09:40:00Z">
        <w:r w:rsidR="00712E12">
          <w:rPr>
            <w:rFonts w:ascii="宋体" w:eastAsia="宋体" w:hAnsi="宋体" w:hint="eastAsia"/>
          </w:rPr>
          <w:t>组评审</w:t>
        </w:r>
      </w:ins>
      <w:r w:rsidRPr="00DD0F10">
        <w:rPr>
          <w:rFonts w:ascii="宋体" w:eastAsia="宋体" w:hAnsi="宋体" w:hint="eastAsia"/>
        </w:rPr>
        <w:t>通过后，该项目可开展后续</w:t>
      </w:r>
      <w:del w:id="31" w:author="mouyu Wang" w:date="2018-03-07T09:40:00Z">
        <w:r w:rsidRPr="00DD0F10" w:rsidDel="00712E12">
          <w:rPr>
            <w:rFonts w:ascii="宋体" w:eastAsia="宋体" w:hAnsi="宋体" w:hint="eastAsia"/>
          </w:rPr>
          <w:delText>的</w:delText>
        </w:r>
      </w:del>
      <w:r w:rsidRPr="00DD0F10">
        <w:rPr>
          <w:rFonts w:ascii="宋体" w:eastAsia="宋体" w:hAnsi="宋体" w:hint="eastAsia"/>
        </w:rPr>
        <w:t>工作</w:t>
      </w:r>
      <w:r w:rsidR="008B3AF3" w:rsidRPr="00DD0F10">
        <w:rPr>
          <w:rFonts w:ascii="宋体" w:eastAsia="宋体" w:hAnsi="宋体" w:hint="eastAsia"/>
        </w:rPr>
        <w:t>；</w:t>
      </w:r>
      <w:r w:rsidRPr="00DD0F10">
        <w:rPr>
          <w:rFonts w:ascii="宋体" w:eastAsia="宋体" w:hAnsi="宋体" w:hint="eastAsia"/>
        </w:rPr>
        <w:t>在项目实施过程中需严格按照</w:t>
      </w:r>
      <w:r w:rsidR="00161C64" w:rsidRPr="00DD0F10">
        <w:rPr>
          <w:rFonts w:ascii="宋体" w:eastAsia="宋体" w:hAnsi="宋体" w:hint="eastAsia"/>
        </w:rPr>
        <w:t>《项目</w:t>
      </w:r>
      <w:r w:rsidRPr="00DD0F10">
        <w:rPr>
          <w:rFonts w:ascii="宋体" w:eastAsia="宋体" w:hAnsi="宋体" w:hint="eastAsia"/>
        </w:rPr>
        <w:t>总体计划</w:t>
      </w:r>
      <w:r w:rsidR="00161C64" w:rsidRPr="00DD0F10">
        <w:rPr>
          <w:rFonts w:ascii="宋体" w:eastAsia="宋体" w:hAnsi="宋体" w:hint="eastAsia"/>
        </w:rPr>
        <w:t>》</w:t>
      </w:r>
      <w:r w:rsidR="00330FCF" w:rsidRPr="00DD0F10">
        <w:rPr>
          <w:rFonts w:ascii="宋体" w:eastAsia="宋体" w:hAnsi="宋体" w:hint="eastAsia"/>
        </w:rPr>
        <w:t>执行</w:t>
      </w:r>
      <w:r w:rsidR="00523A03" w:rsidRPr="00DD0F10">
        <w:rPr>
          <w:rFonts w:ascii="宋体" w:eastAsia="宋体" w:hAnsi="宋体" w:hint="eastAsia"/>
        </w:rPr>
        <w:t>，当项目工作量偏差出现</w:t>
      </w:r>
      <w:ins w:id="32" w:author="mouyu Wang" w:date="2018-03-07T09:40:00Z">
        <w:r w:rsidR="00712E12">
          <w:rPr>
            <w:rFonts w:ascii="宋体" w:eastAsia="宋体" w:hAnsi="宋体" w:hint="eastAsia"/>
          </w:rPr>
          <w:t>+-</w:t>
        </w:r>
      </w:ins>
      <w:r w:rsidR="00523A03" w:rsidRPr="00DD0F10">
        <w:rPr>
          <w:rFonts w:ascii="宋体" w:eastAsia="宋体" w:hAnsi="宋体" w:hint="eastAsia"/>
        </w:rPr>
        <w:t>2</w:t>
      </w:r>
      <w:r w:rsidR="00523A03" w:rsidRPr="00DD0F10">
        <w:rPr>
          <w:rFonts w:ascii="宋体" w:eastAsia="宋体" w:hAnsi="宋体"/>
        </w:rPr>
        <w:t>0%</w:t>
      </w:r>
      <w:r w:rsidR="00523A03" w:rsidRPr="00DD0F10">
        <w:rPr>
          <w:rFonts w:ascii="宋体" w:eastAsia="宋体" w:hAnsi="宋体" w:hint="eastAsia"/>
        </w:rPr>
        <w:t>以上的，需要重新修订</w:t>
      </w:r>
      <w:r w:rsidR="00CC081B" w:rsidRPr="00DD0F10">
        <w:rPr>
          <w:rFonts w:ascii="宋体" w:eastAsia="宋体" w:hAnsi="宋体" w:hint="eastAsia"/>
        </w:rPr>
        <w:t>《</w:t>
      </w:r>
      <w:r w:rsidR="00523A03" w:rsidRPr="00DD0F10">
        <w:rPr>
          <w:rFonts w:ascii="宋体" w:eastAsia="宋体" w:hAnsi="宋体" w:hint="eastAsia"/>
        </w:rPr>
        <w:t>项目</w:t>
      </w:r>
      <w:r w:rsidR="00CC081B" w:rsidRPr="00DD0F10">
        <w:rPr>
          <w:rFonts w:ascii="宋体" w:eastAsia="宋体" w:hAnsi="宋体" w:hint="eastAsia"/>
        </w:rPr>
        <w:t>总体</w:t>
      </w:r>
      <w:r w:rsidR="00523A03" w:rsidRPr="00DD0F10">
        <w:rPr>
          <w:rFonts w:ascii="宋体" w:eastAsia="宋体" w:hAnsi="宋体" w:hint="eastAsia"/>
        </w:rPr>
        <w:t>计划</w:t>
      </w:r>
      <w:r w:rsidR="00CC081B" w:rsidRPr="00DD0F10">
        <w:rPr>
          <w:rFonts w:ascii="宋体" w:eastAsia="宋体" w:hAnsi="宋体" w:hint="eastAsia"/>
        </w:rPr>
        <w:t>》并</w:t>
      </w:r>
      <w:r w:rsidR="00523A03" w:rsidRPr="00DD0F10">
        <w:rPr>
          <w:rFonts w:ascii="宋体" w:eastAsia="宋体" w:hAnsi="宋体" w:hint="eastAsia"/>
        </w:rPr>
        <w:t>组织人员评审</w:t>
      </w:r>
      <w:r w:rsidR="00B1691A" w:rsidRPr="00DD0F10">
        <w:rPr>
          <w:rFonts w:ascii="宋体" w:eastAsia="宋体" w:hAnsi="宋体" w:hint="eastAsia"/>
        </w:rPr>
        <w:t>；</w:t>
      </w:r>
      <w:r w:rsidRPr="00DD0F10">
        <w:rPr>
          <w:rFonts w:ascii="宋体" w:eastAsia="宋体" w:hAnsi="宋体" w:hint="eastAsia"/>
        </w:rPr>
        <w:t>当项目到达里程碑节点时，项目经理需组织相关人员进行评审，评审通过后，方可进行下一阶段的工作</w:t>
      </w:r>
      <w:r w:rsidR="00022AC8" w:rsidRPr="00DD0F10">
        <w:rPr>
          <w:rFonts w:ascii="宋体" w:eastAsia="宋体" w:hAnsi="宋体" w:hint="eastAsia"/>
        </w:rPr>
        <w:t>；</w:t>
      </w:r>
    </w:p>
    <w:p w14:paraId="5FCFC3C9" w14:textId="44774924" w:rsidR="00326A9F" w:rsidRDefault="00326A9F" w:rsidP="00996E55">
      <w:pPr>
        <w:pStyle w:val="a3"/>
        <w:spacing w:line="400" w:lineRule="exact"/>
        <w:rPr>
          <w:rFonts w:ascii="宋体" w:eastAsia="宋体" w:hAnsi="宋体"/>
        </w:rPr>
      </w:pPr>
      <w:r w:rsidRPr="00DD0F10">
        <w:rPr>
          <w:rFonts w:ascii="宋体" w:eastAsia="宋体" w:hAnsi="宋体" w:hint="eastAsia"/>
        </w:rPr>
        <w:t>7、</w:t>
      </w:r>
      <w:r w:rsidR="00F04D9C" w:rsidRPr="00DD0F10">
        <w:rPr>
          <w:rFonts w:ascii="宋体" w:eastAsia="宋体" w:hAnsi="宋体" w:hint="eastAsia"/>
        </w:rPr>
        <w:t>项目工作量在2</w:t>
      </w:r>
      <w:r w:rsidR="00F04D9C" w:rsidRPr="00DD0F10">
        <w:rPr>
          <w:rFonts w:ascii="宋体" w:eastAsia="宋体" w:hAnsi="宋体"/>
        </w:rPr>
        <w:t>0</w:t>
      </w:r>
      <w:r w:rsidR="00F04D9C" w:rsidRPr="00DD0F10">
        <w:rPr>
          <w:rFonts w:ascii="宋体" w:eastAsia="宋体" w:hAnsi="宋体" w:hint="eastAsia"/>
        </w:rPr>
        <w:t>人月以下（</w:t>
      </w:r>
      <w:del w:id="33" w:author="mouyu Wang" w:date="2018-03-07T09:41:00Z">
        <w:r w:rsidR="00F04D9C" w:rsidRPr="00DD0F10" w:rsidDel="00712E12">
          <w:rPr>
            <w:rFonts w:ascii="宋体" w:eastAsia="宋体" w:hAnsi="宋体" w:hint="eastAsia"/>
          </w:rPr>
          <w:delText>包</w:delText>
        </w:r>
      </w:del>
      <w:r w:rsidR="00F04D9C" w:rsidRPr="00DD0F10">
        <w:rPr>
          <w:rFonts w:ascii="宋体" w:eastAsia="宋体" w:hAnsi="宋体" w:hint="eastAsia"/>
        </w:rPr>
        <w:t>含2</w:t>
      </w:r>
      <w:r w:rsidR="00F04D9C" w:rsidRPr="00DD0F10">
        <w:rPr>
          <w:rFonts w:ascii="宋体" w:eastAsia="宋体" w:hAnsi="宋体"/>
        </w:rPr>
        <w:t>0</w:t>
      </w:r>
      <w:r w:rsidR="00F04D9C" w:rsidRPr="00DD0F10">
        <w:rPr>
          <w:rFonts w:ascii="宋体" w:eastAsia="宋体" w:hAnsi="宋体" w:hint="eastAsia"/>
        </w:rPr>
        <w:t>人月）</w:t>
      </w:r>
      <w:del w:id="34" w:author="mouyu Wang" w:date="2018-03-07T09:41:00Z">
        <w:r w:rsidR="00F04D9C" w:rsidRPr="00DD0F10" w:rsidDel="00712E12">
          <w:rPr>
            <w:rFonts w:ascii="宋体" w:eastAsia="宋体" w:hAnsi="宋体" w:hint="eastAsia"/>
          </w:rPr>
          <w:delText>的</w:delText>
        </w:r>
      </w:del>
      <w:r w:rsidR="00B34F17" w:rsidRPr="00DD0F10">
        <w:rPr>
          <w:rFonts w:ascii="宋体" w:eastAsia="宋体" w:hAnsi="宋体" w:hint="eastAsia"/>
        </w:rPr>
        <w:t>，需</w:t>
      </w:r>
      <w:del w:id="35" w:author="mouyu Wang" w:date="2018-03-07T09:41:00Z">
        <w:r w:rsidR="00B34F17" w:rsidRPr="00DD0F10" w:rsidDel="00712E12">
          <w:rPr>
            <w:rFonts w:ascii="宋体" w:eastAsia="宋体" w:hAnsi="宋体" w:hint="eastAsia"/>
          </w:rPr>
          <w:delText>要</w:delText>
        </w:r>
      </w:del>
      <w:r w:rsidR="00B34F17" w:rsidRPr="00DD0F10">
        <w:rPr>
          <w:rFonts w:ascii="宋体" w:eastAsia="宋体" w:hAnsi="宋体" w:hint="eastAsia"/>
        </w:rPr>
        <w:t>制定</w:t>
      </w:r>
      <w:r w:rsidR="00416D13" w:rsidRPr="00DD0F10">
        <w:rPr>
          <w:rFonts w:ascii="宋体" w:eastAsia="宋体" w:hAnsi="宋体" w:hint="eastAsia"/>
        </w:rPr>
        <w:t>《</w:t>
      </w:r>
      <w:r w:rsidR="000F503A" w:rsidRPr="00DD0F10">
        <w:rPr>
          <w:rFonts w:ascii="宋体" w:eastAsia="宋体" w:hAnsi="宋体" w:hint="eastAsia"/>
        </w:rPr>
        <w:t>项目进度计划</w:t>
      </w:r>
      <w:r w:rsidR="00416D13" w:rsidRPr="00DD0F10">
        <w:rPr>
          <w:rFonts w:ascii="宋体" w:eastAsia="宋体" w:hAnsi="宋体" w:hint="eastAsia"/>
        </w:rPr>
        <w:t>》</w:t>
      </w:r>
      <w:r w:rsidR="000F503A" w:rsidRPr="00DD0F10">
        <w:rPr>
          <w:rFonts w:ascii="宋体" w:eastAsia="宋体" w:hAnsi="宋体" w:hint="eastAsia"/>
        </w:rPr>
        <w:t>，经与项目</w:t>
      </w:r>
      <w:r w:rsidR="004B1980">
        <w:rPr>
          <w:rFonts w:ascii="宋体" w:eastAsia="宋体" w:hAnsi="宋体" w:hint="eastAsia"/>
        </w:rPr>
        <w:t>评审组成员</w:t>
      </w:r>
      <w:r w:rsidR="000F503A" w:rsidRPr="00DD0F10">
        <w:rPr>
          <w:rFonts w:ascii="宋体" w:eastAsia="宋体" w:hAnsi="宋体" w:hint="eastAsia"/>
        </w:rPr>
        <w:t>沟通确认通过后，可开展后续</w:t>
      </w:r>
      <w:del w:id="36" w:author="mouyu Wang" w:date="2018-03-07T09:41:00Z">
        <w:r w:rsidR="000F503A" w:rsidRPr="00DD0F10" w:rsidDel="00712E12">
          <w:rPr>
            <w:rFonts w:ascii="宋体" w:eastAsia="宋体" w:hAnsi="宋体" w:hint="eastAsia"/>
          </w:rPr>
          <w:delText>的</w:delText>
        </w:r>
      </w:del>
      <w:r w:rsidR="000F503A" w:rsidRPr="00DD0F10">
        <w:rPr>
          <w:rFonts w:ascii="宋体" w:eastAsia="宋体" w:hAnsi="宋体" w:hint="eastAsia"/>
        </w:rPr>
        <w:t>项目管理工作</w:t>
      </w:r>
      <w:r w:rsidR="00036BED" w:rsidRPr="00DD0F10">
        <w:rPr>
          <w:rFonts w:ascii="宋体" w:eastAsia="宋体" w:hAnsi="宋体" w:hint="eastAsia"/>
        </w:rPr>
        <w:t>，在实施过程中要即时更新《项目进度计划》</w:t>
      </w:r>
      <w:r w:rsidR="003F3C7B" w:rsidRPr="00DD0F10">
        <w:rPr>
          <w:rFonts w:ascii="宋体" w:eastAsia="宋体" w:hAnsi="宋体" w:hint="eastAsia"/>
        </w:rPr>
        <w:t>。</w:t>
      </w:r>
    </w:p>
    <w:p w14:paraId="227D5FBD" w14:textId="0A2D3F0B" w:rsidR="00F83A41" w:rsidRDefault="00F83A41" w:rsidP="00996E55">
      <w:pPr>
        <w:pStyle w:val="a3"/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8、为保证工作量偏差数据</w:t>
      </w:r>
      <w:del w:id="37" w:author="mouyu Wang" w:date="2018-03-07T09:41:00Z">
        <w:r w:rsidDel="00712E12">
          <w:rPr>
            <w:rFonts w:ascii="宋体" w:eastAsia="宋体" w:hAnsi="宋体" w:hint="eastAsia"/>
          </w:rPr>
          <w:delText>的</w:delText>
        </w:r>
      </w:del>
      <w:r>
        <w:rPr>
          <w:rFonts w:ascii="宋体" w:eastAsia="宋体" w:hAnsi="宋体" w:hint="eastAsia"/>
        </w:rPr>
        <w:t>准确性，项目经理在分配任务时，每项任务的最初预计工时</w:t>
      </w:r>
      <w:r w:rsidR="00D92E7E">
        <w:rPr>
          <w:rFonts w:ascii="宋体" w:eastAsia="宋体" w:hAnsi="宋体" w:hint="eastAsia"/>
        </w:rPr>
        <w:t>要参考项目计划</w:t>
      </w:r>
      <w:r>
        <w:rPr>
          <w:rFonts w:ascii="宋体" w:eastAsia="宋体" w:hAnsi="宋体" w:hint="eastAsia"/>
        </w:rPr>
        <w:t>填</w:t>
      </w:r>
      <w:r w:rsidR="00D92E7E">
        <w:rPr>
          <w:rFonts w:ascii="宋体" w:eastAsia="宋体" w:hAnsi="宋体" w:hint="eastAsia"/>
        </w:rPr>
        <w:t>写，</w:t>
      </w:r>
      <w:r>
        <w:rPr>
          <w:rFonts w:ascii="宋体" w:eastAsia="宋体" w:hAnsi="宋体" w:hint="eastAsia"/>
        </w:rPr>
        <w:t>不得为零。</w:t>
      </w:r>
    </w:p>
    <w:p w14:paraId="2BC07B73" w14:textId="6ADA24CB" w:rsidR="00580BE8" w:rsidRPr="00DD0F10" w:rsidRDefault="00580BE8" w:rsidP="00996E55">
      <w:pPr>
        <w:pStyle w:val="a3"/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</w:t>
      </w:r>
      <w:r w:rsidRPr="00580BE8">
        <w:rPr>
          <w:rFonts w:ascii="宋体" w:eastAsia="宋体" w:hAnsi="宋体" w:hint="eastAsia"/>
        </w:rPr>
        <w:t>所有项目在开展测试工作前必须</w:t>
      </w:r>
      <w:r>
        <w:rPr>
          <w:rFonts w:ascii="宋体" w:eastAsia="宋体" w:hAnsi="宋体" w:hint="eastAsia"/>
        </w:rPr>
        <w:t>编写测试</w:t>
      </w:r>
      <w:r w:rsidRPr="00580BE8">
        <w:rPr>
          <w:rFonts w:ascii="宋体" w:eastAsia="宋体" w:hAnsi="宋体" w:hint="eastAsia"/>
        </w:rPr>
        <w:t>用例</w:t>
      </w:r>
      <w:r>
        <w:rPr>
          <w:rFonts w:ascii="宋体" w:eastAsia="宋体" w:hAnsi="宋体" w:hint="eastAsia"/>
        </w:rPr>
        <w:t>，</w:t>
      </w:r>
      <w:r w:rsidRPr="00580BE8">
        <w:rPr>
          <w:rFonts w:ascii="宋体" w:eastAsia="宋体" w:hAnsi="宋体" w:hint="eastAsia"/>
        </w:rPr>
        <w:t>且</w:t>
      </w:r>
      <w:r w:rsidR="00927614">
        <w:rPr>
          <w:rFonts w:ascii="宋体" w:eastAsia="宋体" w:hAnsi="宋体" w:hint="eastAsia"/>
        </w:rPr>
        <w:t>通过评审</w:t>
      </w:r>
      <w:r w:rsidRPr="00580BE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否则</w:t>
      </w:r>
      <w:r w:rsidRPr="00580BE8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得</w:t>
      </w:r>
      <w:r w:rsidRPr="00580BE8">
        <w:rPr>
          <w:rFonts w:ascii="宋体" w:eastAsia="宋体" w:hAnsi="宋体" w:hint="eastAsia"/>
        </w:rPr>
        <w:t>开展测试工作</w:t>
      </w:r>
      <w:r>
        <w:rPr>
          <w:rFonts w:ascii="宋体" w:eastAsia="宋体" w:hAnsi="宋体" w:hint="eastAsia"/>
        </w:rPr>
        <w:t>。</w:t>
      </w:r>
    </w:p>
    <w:p w14:paraId="49365C39" w14:textId="2E34EF09" w:rsidR="0057613F" w:rsidRDefault="00580BE8" w:rsidP="00996E55">
      <w:pPr>
        <w:pStyle w:val="a3"/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  <w:r w:rsidR="0057613F" w:rsidRPr="00DD0F10">
        <w:rPr>
          <w:rFonts w:ascii="宋体" w:eastAsia="宋体" w:hAnsi="宋体" w:hint="eastAsia"/>
        </w:rPr>
        <w:t>、</w:t>
      </w:r>
      <w:r w:rsidR="00491B2A">
        <w:rPr>
          <w:rFonts w:ascii="宋体" w:eastAsia="宋体" w:hAnsi="宋体" w:hint="eastAsia"/>
        </w:rPr>
        <w:t>软件研发项目</w:t>
      </w:r>
      <w:ins w:id="38" w:author="mouyu Wang" w:date="2018-03-07T09:42:00Z">
        <w:r w:rsidR="00D4471E">
          <w:rPr>
            <w:rFonts w:ascii="宋体" w:eastAsia="宋体" w:hAnsi="宋体" w:hint="eastAsia"/>
          </w:rPr>
          <w:t>类</w:t>
        </w:r>
      </w:ins>
      <w:ins w:id="39" w:author="mouyu Wang" w:date="2018-03-07T09:43:00Z">
        <w:r w:rsidR="00D4471E">
          <w:rPr>
            <w:rFonts w:ascii="宋体" w:eastAsia="宋体" w:hAnsi="宋体" w:hint="eastAsia"/>
          </w:rPr>
          <w:t>中的</w:t>
        </w:r>
      </w:ins>
      <w:del w:id="40" w:author="mouyu Wang" w:date="2018-03-07T09:42:00Z">
        <w:r w:rsidR="00491B2A" w:rsidDel="00D4471E">
          <w:rPr>
            <w:rFonts w:ascii="宋体" w:eastAsia="宋体" w:hAnsi="宋体" w:hint="eastAsia"/>
          </w:rPr>
          <w:delText>，</w:delText>
        </w:r>
      </w:del>
      <w:del w:id="41" w:author="mouyu Wang" w:date="2018-03-07T09:43:00Z">
        <w:r w:rsidR="00491B2A" w:rsidDel="00D4471E">
          <w:rPr>
            <w:rFonts w:ascii="宋体" w:eastAsia="宋体" w:hAnsi="宋体" w:hint="eastAsia"/>
          </w:rPr>
          <w:delText>研发人员开发</w:delText>
        </w:r>
      </w:del>
      <w:r w:rsidR="00491B2A">
        <w:rPr>
          <w:rFonts w:ascii="宋体" w:eastAsia="宋体" w:hAnsi="宋体" w:hint="eastAsia"/>
        </w:rPr>
        <w:t>功能模块，BUG较多者</w:t>
      </w:r>
      <w:r w:rsidR="00285E05">
        <w:rPr>
          <w:rFonts w:ascii="宋体" w:eastAsia="宋体" w:hAnsi="宋体" w:hint="eastAsia"/>
        </w:rPr>
        <w:t>会适当扣减一部分绩效分值</w:t>
      </w:r>
      <w:r w:rsidR="00491B2A">
        <w:rPr>
          <w:rFonts w:ascii="宋体" w:eastAsia="宋体" w:hAnsi="宋体" w:hint="eastAsia"/>
        </w:rPr>
        <w:t>。</w:t>
      </w:r>
    </w:p>
    <w:p w14:paraId="1AAA13C5" w14:textId="729B3AD7" w:rsidR="0031278A" w:rsidRDefault="00580BE8" w:rsidP="00996E55">
      <w:pPr>
        <w:pStyle w:val="a3"/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</w:t>
      </w:r>
      <w:r w:rsidR="0031278A">
        <w:rPr>
          <w:rFonts w:ascii="宋体" w:eastAsia="宋体" w:hAnsi="宋体" w:hint="eastAsia"/>
        </w:rPr>
        <w:t>、</w:t>
      </w:r>
      <w:r w:rsidR="00551743">
        <w:rPr>
          <w:rFonts w:ascii="宋体" w:eastAsia="宋体" w:hAnsi="宋体" w:hint="eastAsia"/>
        </w:rPr>
        <w:t>当有人事变动时，人事专员需及时填写《</w:t>
      </w:r>
      <w:r w:rsidR="00551743" w:rsidRPr="00551743">
        <w:rPr>
          <w:rFonts w:ascii="宋体" w:eastAsia="宋体" w:hAnsi="宋体" w:hint="eastAsia"/>
        </w:rPr>
        <w:t>人员变更情况表</w:t>
      </w:r>
      <w:r w:rsidR="00551743">
        <w:rPr>
          <w:rFonts w:ascii="宋体" w:eastAsia="宋体" w:hAnsi="宋体" w:hint="eastAsia"/>
        </w:rPr>
        <w:t>》并</w:t>
      </w:r>
      <w:r w:rsidR="00537ACB">
        <w:rPr>
          <w:rFonts w:ascii="宋体" w:eastAsia="宋体" w:hAnsi="宋体" w:hint="eastAsia"/>
        </w:rPr>
        <w:t>及时</w:t>
      </w:r>
      <w:r w:rsidR="00551743">
        <w:rPr>
          <w:rFonts w:ascii="宋体" w:eastAsia="宋体" w:hAnsi="宋体" w:hint="eastAsia"/>
        </w:rPr>
        <w:t>提交</w:t>
      </w:r>
      <w:r w:rsidR="00537ACB">
        <w:rPr>
          <w:rFonts w:ascii="宋体" w:eastAsia="宋体" w:hAnsi="宋体" w:hint="eastAsia"/>
        </w:rPr>
        <w:t>至</w:t>
      </w:r>
      <w:r w:rsidR="00551743">
        <w:rPr>
          <w:rFonts w:ascii="宋体" w:eastAsia="宋体" w:hAnsi="宋体" w:hint="eastAsia"/>
        </w:rPr>
        <w:t>项目管控组。</w:t>
      </w:r>
    </w:p>
    <w:p w14:paraId="482D3687" w14:textId="7B5A47B9" w:rsidR="00146E70" w:rsidRPr="00DD0F10" w:rsidRDefault="00146E70" w:rsidP="00996E55">
      <w:pPr>
        <w:pStyle w:val="a3"/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、跨部门进行人员调动时，需</w:t>
      </w:r>
      <w:ins w:id="42" w:author="mouyu Wang" w:date="2018-03-07T09:43:00Z">
        <w:r w:rsidR="00D4471E">
          <w:rPr>
            <w:rFonts w:ascii="宋体" w:eastAsia="宋体" w:hAnsi="宋体" w:hint="eastAsia"/>
          </w:rPr>
          <w:t>征</w:t>
        </w:r>
      </w:ins>
      <w:del w:id="43" w:author="mouyu Wang" w:date="2018-03-07T09:43:00Z">
        <w:r w:rsidDel="00D4471E">
          <w:rPr>
            <w:rFonts w:ascii="宋体" w:eastAsia="宋体" w:hAnsi="宋体" w:hint="eastAsia"/>
          </w:rPr>
          <w:delText>争</w:delText>
        </w:r>
      </w:del>
      <w:r>
        <w:rPr>
          <w:rFonts w:ascii="宋体" w:eastAsia="宋体" w:hAnsi="宋体" w:hint="eastAsia"/>
        </w:rPr>
        <w:t>得人员所在部门</w:t>
      </w:r>
      <w:ins w:id="44" w:author="mouyu Wang" w:date="2018-03-07T09:43:00Z">
        <w:r w:rsidR="00D4471E">
          <w:rPr>
            <w:rFonts w:ascii="宋体" w:eastAsia="宋体" w:hAnsi="宋体" w:hint="eastAsia"/>
          </w:rPr>
          <w:t>主管</w:t>
        </w:r>
      </w:ins>
      <w:del w:id="45" w:author="mouyu Wang" w:date="2018-03-07T09:43:00Z">
        <w:r w:rsidDel="00D4471E">
          <w:rPr>
            <w:rFonts w:ascii="宋体" w:eastAsia="宋体" w:hAnsi="宋体" w:hint="eastAsia"/>
          </w:rPr>
          <w:delText>经理</w:delText>
        </w:r>
      </w:del>
      <w:r>
        <w:rPr>
          <w:rFonts w:ascii="宋体" w:eastAsia="宋体" w:hAnsi="宋体" w:hint="eastAsia"/>
        </w:rPr>
        <w:t>同意后，方可在禅道系统中进行工作分配。</w:t>
      </w:r>
    </w:p>
    <w:p w14:paraId="3F815B8F" w14:textId="77777777" w:rsidR="00D275B5" w:rsidRDefault="00D275B5" w:rsidP="00375B59">
      <w:pPr>
        <w:pStyle w:val="a3"/>
        <w:spacing w:line="360" w:lineRule="auto"/>
        <w:ind w:left="420"/>
      </w:pPr>
    </w:p>
    <w:sectPr w:rsidR="00D2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B3C5" w14:textId="77777777" w:rsidR="00AB4CB8" w:rsidRDefault="00AB4CB8" w:rsidP="00677E41">
      <w:r>
        <w:separator/>
      </w:r>
    </w:p>
  </w:endnote>
  <w:endnote w:type="continuationSeparator" w:id="0">
    <w:p w14:paraId="456A5238" w14:textId="77777777" w:rsidR="00AB4CB8" w:rsidRDefault="00AB4CB8" w:rsidP="0067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66BE" w14:textId="77777777" w:rsidR="00AB4CB8" w:rsidRDefault="00AB4CB8" w:rsidP="00677E41">
      <w:r>
        <w:separator/>
      </w:r>
    </w:p>
  </w:footnote>
  <w:footnote w:type="continuationSeparator" w:id="0">
    <w:p w14:paraId="3A8EF55F" w14:textId="77777777" w:rsidR="00AB4CB8" w:rsidRDefault="00AB4CB8" w:rsidP="00677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3F9B"/>
    <w:multiLevelType w:val="hybridMultilevel"/>
    <w:tmpl w:val="B8CAB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EB7E42"/>
    <w:multiLevelType w:val="hybridMultilevel"/>
    <w:tmpl w:val="C1FA0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uyu Wang">
    <w15:presenceInfo w15:providerId="Windows Live" w15:userId="846fa024cdf42a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5BB"/>
    <w:rsid w:val="00007B20"/>
    <w:rsid w:val="00020CFA"/>
    <w:rsid w:val="00022AC8"/>
    <w:rsid w:val="00036BED"/>
    <w:rsid w:val="00051272"/>
    <w:rsid w:val="000532C3"/>
    <w:rsid w:val="00062FC4"/>
    <w:rsid w:val="000751A1"/>
    <w:rsid w:val="000B6C8B"/>
    <w:rsid w:val="000D0B96"/>
    <w:rsid w:val="000D3559"/>
    <w:rsid w:val="000D65D8"/>
    <w:rsid w:val="000F503A"/>
    <w:rsid w:val="001111DB"/>
    <w:rsid w:val="00111364"/>
    <w:rsid w:val="00116EB3"/>
    <w:rsid w:val="00135FD6"/>
    <w:rsid w:val="00146E70"/>
    <w:rsid w:val="001475B6"/>
    <w:rsid w:val="00150C8A"/>
    <w:rsid w:val="0015569E"/>
    <w:rsid w:val="00161C64"/>
    <w:rsid w:val="00183A6B"/>
    <w:rsid w:val="00185A21"/>
    <w:rsid w:val="001965FA"/>
    <w:rsid w:val="001A128E"/>
    <w:rsid w:val="001A1B2D"/>
    <w:rsid w:val="001A65BB"/>
    <w:rsid w:val="001B1557"/>
    <w:rsid w:val="001F7E9B"/>
    <w:rsid w:val="00211578"/>
    <w:rsid w:val="00216174"/>
    <w:rsid w:val="002218FE"/>
    <w:rsid w:val="002326E7"/>
    <w:rsid w:val="00234C60"/>
    <w:rsid w:val="002417D4"/>
    <w:rsid w:val="00251CD2"/>
    <w:rsid w:val="00273892"/>
    <w:rsid w:val="00282835"/>
    <w:rsid w:val="00284517"/>
    <w:rsid w:val="00285E05"/>
    <w:rsid w:val="002871B6"/>
    <w:rsid w:val="002968EE"/>
    <w:rsid w:val="00297B7E"/>
    <w:rsid w:val="002B335D"/>
    <w:rsid w:val="002C02DA"/>
    <w:rsid w:val="002D473C"/>
    <w:rsid w:val="002E28C5"/>
    <w:rsid w:val="002E6B46"/>
    <w:rsid w:val="002F7E39"/>
    <w:rsid w:val="0031278A"/>
    <w:rsid w:val="003207CE"/>
    <w:rsid w:val="00323F20"/>
    <w:rsid w:val="00323F40"/>
    <w:rsid w:val="00326A9F"/>
    <w:rsid w:val="00330FCF"/>
    <w:rsid w:val="003618F6"/>
    <w:rsid w:val="00372D3E"/>
    <w:rsid w:val="00375B59"/>
    <w:rsid w:val="003763E3"/>
    <w:rsid w:val="003A107D"/>
    <w:rsid w:val="003A2A9F"/>
    <w:rsid w:val="003C3EA4"/>
    <w:rsid w:val="003F3C7B"/>
    <w:rsid w:val="00416D13"/>
    <w:rsid w:val="00450C70"/>
    <w:rsid w:val="0046507A"/>
    <w:rsid w:val="00491798"/>
    <w:rsid w:val="00491B2A"/>
    <w:rsid w:val="004A1AA4"/>
    <w:rsid w:val="004A1E42"/>
    <w:rsid w:val="004B1980"/>
    <w:rsid w:val="004D1E63"/>
    <w:rsid w:val="004F6F79"/>
    <w:rsid w:val="005014F5"/>
    <w:rsid w:val="00501E7A"/>
    <w:rsid w:val="005114E6"/>
    <w:rsid w:val="00512975"/>
    <w:rsid w:val="00523A03"/>
    <w:rsid w:val="00527725"/>
    <w:rsid w:val="005279F7"/>
    <w:rsid w:val="005323FB"/>
    <w:rsid w:val="00536874"/>
    <w:rsid w:val="00537ACB"/>
    <w:rsid w:val="00537F7D"/>
    <w:rsid w:val="00551743"/>
    <w:rsid w:val="0056535A"/>
    <w:rsid w:val="0057613F"/>
    <w:rsid w:val="00580BE8"/>
    <w:rsid w:val="00596792"/>
    <w:rsid w:val="005A07A9"/>
    <w:rsid w:val="005E6999"/>
    <w:rsid w:val="005F1601"/>
    <w:rsid w:val="006010C5"/>
    <w:rsid w:val="00622FE2"/>
    <w:rsid w:val="006234C7"/>
    <w:rsid w:val="0062490D"/>
    <w:rsid w:val="00677E41"/>
    <w:rsid w:val="00682678"/>
    <w:rsid w:val="00697116"/>
    <w:rsid w:val="006A03D2"/>
    <w:rsid w:val="006B1F3F"/>
    <w:rsid w:val="006B3F27"/>
    <w:rsid w:val="006D07C8"/>
    <w:rsid w:val="006F3808"/>
    <w:rsid w:val="00712E12"/>
    <w:rsid w:val="007543C6"/>
    <w:rsid w:val="00765187"/>
    <w:rsid w:val="007667AB"/>
    <w:rsid w:val="0078059B"/>
    <w:rsid w:val="00783D8F"/>
    <w:rsid w:val="00784F19"/>
    <w:rsid w:val="007862C2"/>
    <w:rsid w:val="007941FA"/>
    <w:rsid w:val="007C6054"/>
    <w:rsid w:val="00843B94"/>
    <w:rsid w:val="00847209"/>
    <w:rsid w:val="00851CDF"/>
    <w:rsid w:val="008550C1"/>
    <w:rsid w:val="00874B52"/>
    <w:rsid w:val="00893712"/>
    <w:rsid w:val="008973E6"/>
    <w:rsid w:val="008A6A7D"/>
    <w:rsid w:val="008B3AF3"/>
    <w:rsid w:val="008B4E0D"/>
    <w:rsid w:val="008C75FB"/>
    <w:rsid w:val="008D2DB4"/>
    <w:rsid w:val="008E40DD"/>
    <w:rsid w:val="00904608"/>
    <w:rsid w:val="00917F7A"/>
    <w:rsid w:val="00922CA3"/>
    <w:rsid w:val="00927614"/>
    <w:rsid w:val="009730F9"/>
    <w:rsid w:val="00973D6B"/>
    <w:rsid w:val="00996E55"/>
    <w:rsid w:val="009C614A"/>
    <w:rsid w:val="00A109E4"/>
    <w:rsid w:val="00A21D9F"/>
    <w:rsid w:val="00A24F8F"/>
    <w:rsid w:val="00A25ED0"/>
    <w:rsid w:val="00A70836"/>
    <w:rsid w:val="00A75A0E"/>
    <w:rsid w:val="00A75C73"/>
    <w:rsid w:val="00A7602E"/>
    <w:rsid w:val="00A923CF"/>
    <w:rsid w:val="00AB4CB8"/>
    <w:rsid w:val="00AE4A29"/>
    <w:rsid w:val="00AE76D8"/>
    <w:rsid w:val="00B0034F"/>
    <w:rsid w:val="00B0063D"/>
    <w:rsid w:val="00B07DA4"/>
    <w:rsid w:val="00B1691A"/>
    <w:rsid w:val="00B331D5"/>
    <w:rsid w:val="00B336E9"/>
    <w:rsid w:val="00B34F17"/>
    <w:rsid w:val="00B53C7C"/>
    <w:rsid w:val="00B54C35"/>
    <w:rsid w:val="00B7555C"/>
    <w:rsid w:val="00B9241D"/>
    <w:rsid w:val="00B936AE"/>
    <w:rsid w:val="00BC0A43"/>
    <w:rsid w:val="00BF6981"/>
    <w:rsid w:val="00C132D8"/>
    <w:rsid w:val="00C15250"/>
    <w:rsid w:val="00C22F6D"/>
    <w:rsid w:val="00C55470"/>
    <w:rsid w:val="00C56303"/>
    <w:rsid w:val="00C710E3"/>
    <w:rsid w:val="00C96FC1"/>
    <w:rsid w:val="00CC081B"/>
    <w:rsid w:val="00D12855"/>
    <w:rsid w:val="00D160ED"/>
    <w:rsid w:val="00D20772"/>
    <w:rsid w:val="00D2548D"/>
    <w:rsid w:val="00D27105"/>
    <w:rsid w:val="00D275B5"/>
    <w:rsid w:val="00D43913"/>
    <w:rsid w:val="00D4471E"/>
    <w:rsid w:val="00D46DC2"/>
    <w:rsid w:val="00D521F4"/>
    <w:rsid w:val="00D71D92"/>
    <w:rsid w:val="00D74941"/>
    <w:rsid w:val="00D85DB1"/>
    <w:rsid w:val="00D863C1"/>
    <w:rsid w:val="00D92E7E"/>
    <w:rsid w:val="00D95643"/>
    <w:rsid w:val="00DB332E"/>
    <w:rsid w:val="00DC62E2"/>
    <w:rsid w:val="00DD0F10"/>
    <w:rsid w:val="00DD410D"/>
    <w:rsid w:val="00DF7633"/>
    <w:rsid w:val="00E13DAF"/>
    <w:rsid w:val="00E14C61"/>
    <w:rsid w:val="00E31713"/>
    <w:rsid w:val="00E36F1C"/>
    <w:rsid w:val="00E40DCD"/>
    <w:rsid w:val="00E60A6B"/>
    <w:rsid w:val="00E76994"/>
    <w:rsid w:val="00E939E6"/>
    <w:rsid w:val="00EA02E6"/>
    <w:rsid w:val="00EC1E92"/>
    <w:rsid w:val="00ED311F"/>
    <w:rsid w:val="00F0019C"/>
    <w:rsid w:val="00F04D9C"/>
    <w:rsid w:val="00F17A04"/>
    <w:rsid w:val="00F215DA"/>
    <w:rsid w:val="00F4631C"/>
    <w:rsid w:val="00F60EB8"/>
    <w:rsid w:val="00F700E5"/>
    <w:rsid w:val="00F83A41"/>
    <w:rsid w:val="00F9268D"/>
    <w:rsid w:val="00FE0045"/>
    <w:rsid w:val="00FE22C6"/>
    <w:rsid w:val="00FF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D886E"/>
  <w15:docId w15:val="{DAC12C35-7794-40BC-9454-F7774538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1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1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5D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7E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7E41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12E1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12E1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12E12"/>
  </w:style>
  <w:style w:type="paragraph" w:styleId="ab">
    <w:name w:val="annotation subject"/>
    <w:basedOn w:val="a9"/>
    <w:next w:val="a9"/>
    <w:link w:val="ac"/>
    <w:uiPriority w:val="99"/>
    <w:semiHidden/>
    <w:unhideWhenUsed/>
    <w:rsid w:val="00712E1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12E1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12E1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12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jia</dc:creator>
  <cp:keywords/>
  <dc:description/>
  <cp:lastModifiedBy>mouyu Wang</cp:lastModifiedBy>
  <cp:revision>753</cp:revision>
  <dcterms:created xsi:type="dcterms:W3CDTF">2018-01-29T02:58:00Z</dcterms:created>
  <dcterms:modified xsi:type="dcterms:W3CDTF">2018-03-12T07:49:00Z</dcterms:modified>
</cp:coreProperties>
</file>